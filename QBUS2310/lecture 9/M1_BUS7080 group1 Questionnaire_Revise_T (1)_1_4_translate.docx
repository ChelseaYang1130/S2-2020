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ns1="http://schemas.openxmlformats.org/markup-compatibility/2006" xmlns:ns2="http://schemas.microsoft.com/office/word/2010/wordml" xmlns:ns3="http://schemas.openxmlformats.org/officeDocument/2006/relationships" xmlns:w="http://schemas.openxmlformats.org/wordprocessingml/2006/main" ns1:Ignorable="w14 w15 w16se w16cid wp14">
  <w:body>
    <w:p ns2:paraId="00000001" ns2:textId="77777777" w:rsidR="00B0421A" w:rsidRDefault="00E479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int="default" w:ascii="宋体" w:hAnsi="宋体" w:cs="宋体" w:eastAsia="宋体"/>
          <w:sz w:val="28"/>
          <w:szCs w:val="28"/>
        </w:rPr>
        <w:t>巴士7080组1</w:t>
      </w:r>
    </w:p>
    <w:p ns2:paraId="00000002" ns2:textId="77777777" w:rsidR="00B0421A" w:rsidRDefault="00E479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int="default" w:ascii="宋体" w:hAnsi="宋体" w:cs="宋体" w:eastAsia="宋体"/>
          <w:sz w:val="28"/>
          <w:szCs w:val="28"/>
        </w:rPr>
        <w:t>项目计划</w:t>
      </w:r>
    </w:p>
    <w:p ns2:paraId="00000003" ns2:textId="77777777" w:rsidR="00B0421A" w:rsidRDefault="00B042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ns2:paraId="00000004" ns2:textId="77777777" w:rsidR="00B0421A" w:rsidRDefault="00E479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int="default" w:ascii="宋体" w:hAnsi="宋体" w:cs="宋体" w:eastAsia="宋体"/>
          <w:sz w:val="28"/>
          <w:szCs w:val="28"/>
        </w:rPr>
        <w:t>主题选择和问题识别</w:t>
      </w:r>
    </w:p>
    <w:p ns2:paraId="00000005" ns2:textId="77777777" w:rsidR="00B0421A" w:rsidRDefault="00E479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int="default" w:ascii="宋体" w:hAnsi="宋体" w:cs="宋体" w:eastAsia="宋体"/>
          <w:sz w:val="28"/>
          <w:szCs w:val="28"/>
        </w:rPr>
        <w:t xml:space="preserve">哪个组织/公司？ </w:t>
      </w:r>
    </w:p>
    <w:p ns2:paraId="00000006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hint="default" w:ascii="宋体" w:hAnsi="宋体" w:cs="宋体" w:eastAsia="宋体"/>
          <w:sz w:val="24"/>
          <w:szCs w:val="24"/>
          <w:u w:val="single"/>
        </w:rPr>
        <w:t>星巴克</w:t>
      </w:r>
    </w:p>
    <w:p ns2:paraId="00000007" ns2:textId="77777777" w:rsidR="00B0421A" w:rsidRDefault="00B0421A">
      <w:pPr>
        <w:rPr>
          <w:rFonts w:ascii="Times New Roman" w:eastAsia="Times New Roman" w:hAnsi="Times New Roman" w:cs="Times New Roman"/>
          <w:sz w:val="28"/>
          <w:szCs w:val="28"/>
        </w:rPr>
      </w:pPr>
    </w:p>
    <w:p ns2:paraId="00000008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hint="default" w:ascii="宋体" w:hAnsi="宋体" w:cs="宋体" w:eastAsia="宋体"/>
          <w:sz w:val="28"/>
          <w:szCs w:val="28"/>
        </w:rPr>
        <w:t>研究课题：</w:t>
      </w:r>
      <w:r>
        <w:rPr>
          <w:sz w:val="28"/>
          <w:szCs w:val="28"/>
        </w:rPr>
        <w:t/>
      </w:r>
    </w:p>
    <w:p ns2:paraId="00000009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hint="default" w:ascii="宋体" w:hAnsi="宋体" w:cs="宋体" w:eastAsia="宋体"/>
          <w:sz w:val="24"/>
          <w:szCs w:val="24"/>
          <w:u w:val="single"/>
        </w:rPr>
        <w:t>星巴克如何提高中国市场份额</w:t>
      </w:r>
    </w:p>
    <w:p ns2:paraId="0000000A" ns2:textId="77777777" w:rsidR="00B0421A" w:rsidRDefault="00E4796D">
      <w:pPr>
        <w:ind w:firstLin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通过问卷调查，我们将比较几家咖啡店的购买意向和消费者对产品和服务的偏好，并对星巴克的发展提出总结和建议。</w:t>
      </w:r>
    </w:p>
    <w:p ns2:paraId="0000000B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0C" ns2:textId="77777777" w:rsidR="00B0421A" w:rsidRDefault="00E479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int="default" w:ascii="宋体" w:hAnsi="宋体" w:cs="宋体" w:eastAsia="宋体"/>
          <w:sz w:val="28"/>
          <w:szCs w:val="28"/>
        </w:rPr>
        <w:t>星巴克遇到的问题：</w:t>
      </w:r>
    </w:p>
    <w:p ns2:paraId="0000000D" ns2:textId="77777777" w:rsidR="00B0421A" w:rsidRDefault="00E4796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hint="default" w:ascii="宋体" w:hAnsi="宋体" w:cs="宋体" w:eastAsia="宋体"/>
          <w:sz w:val="28"/>
          <w:szCs w:val="28"/>
          <w:u w:val="single"/>
        </w:rPr>
        <w:t>在国内咖啡市场遇到竞争对手(Costa/LuckinCoffee</w:t>
      </w:r>
    </w:p>
    <w:p ns2:paraId="0000000E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1. 美国咖啡零售巨头星巴克(Starbucks)在全球范围内受到COVID-19的日益增长的压力。 在此期间，商店关闭，营业时间减少，客户流量严重减少，因此财务损失很大。</w:t>
      </w:r>
    </w:p>
    <w:p ns2:paraId="0000000F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2. 星巴克以高价定位自己的策略与中国文化长期以来的禁欲、节俭的道德价值观背道而驰，许多中国人不愿意为一杯咖啡付出高昂的代价。</w:t>
      </w:r>
    </w:p>
    <w:p ns2:paraId="00000010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3. 星巴克在咖啡行业仍然存在问题。 他们需要应对行业的激烈竞争。 新品牌在竞争市场上保持竞争优势，能够适应消费者的口味和喜好。</w:t>
      </w:r>
    </w:p>
    <w:p ns2:paraId="00000011" ns2:textId="77777777" w:rsidR="00B0421A" w:rsidRDefault="00B0421A">
      <w:pPr>
        <w:rPr>
          <w:rFonts w:ascii="Times New Roman" w:eastAsia="Times New Roman" w:hAnsi="Times New Roman" w:cs="Times New Roman"/>
          <w:sz w:val="28"/>
          <w:szCs w:val="28"/>
        </w:rPr>
      </w:pPr>
    </w:p>
    <w:p ns2:paraId="00000012" ns2:textId="77777777" w:rsidR="00B0421A" w:rsidRDefault="00E479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int="default" w:ascii="宋体" w:hAnsi="宋体" w:cs="宋体" w:eastAsia="宋体"/>
          <w:sz w:val="28"/>
          <w:szCs w:val="28"/>
        </w:rPr>
        <w:t>调查方法</w:t>
      </w:r>
    </w:p>
    <w:p ns2:paraId="00000013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hint="default" w:ascii="宋体" w:hAnsi="宋体" w:cs="宋体" w:eastAsia="宋体"/>
          <w:sz w:val="24"/>
          <w:szCs w:val="24"/>
          <w:u w:val="single"/>
        </w:rPr>
        <w:t>个人面试（拦截）&amp;互联网面试(Wenjuanxing问卷星.com)</w:t>
      </w:r>
      <w:r>
        <w:rPr>
          <w:rFonts w:ascii="Gungsuh" w:eastAsia="Gungsuh" w:hAnsi="Gungsuh" w:cs="Gungsuh"/>
          <w:sz w:val="24"/>
          <w:szCs w:val="24"/>
        </w:rPr>
        <w:t/>
      </w:r>
    </w:p>
    <w:p ns2:paraId="00000014" ns2:textId="77777777" w:rsidR="00B0421A" w:rsidRDefault="00E479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int="default" w:ascii="宋体" w:hAnsi="宋体" w:cs="宋体" w:eastAsia="宋体"/>
          <w:sz w:val="28"/>
          <w:szCs w:val="28"/>
        </w:rPr>
        <w:t>抽样计划</w:t>
      </w:r>
    </w:p>
    <w:p ns2:paraId="00000015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hint="default" w:ascii="宋体" w:hAnsi="宋体" w:cs="宋体" w:eastAsia="宋体"/>
          <w:sz w:val="24"/>
          <w:szCs w:val="24"/>
          <w:u w:val="single"/>
        </w:rPr>
        <w:t xml:space="preserve">雪球取样</w:t>
      </w:r>
    </w:p>
    <w:p ns2:paraId="00000016" ns2:textId="77777777" w:rsidR="00B0421A" w:rsidRDefault="00B042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ns2:paraId="00000017" ns2:textId="77777777" w:rsidR="00B0421A" w:rsidRDefault="00B0421A">
      <w:pPr>
        <w:rPr>
          <w:rFonts w:ascii="Times New Roman" w:eastAsia="Times New Roman" w:hAnsi="Times New Roman" w:cs="Times New Roman"/>
          <w:sz w:val="28"/>
          <w:szCs w:val="28"/>
        </w:rPr>
      </w:pPr>
    </w:p>
    <w:p ns2:paraId="00000018" ns2:textId="77777777" w:rsidR="00B0421A" w:rsidRDefault="00B042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ns2:paraId="00000019" ns2:textId="77777777" w:rsidR="00B0421A" w:rsidRDefault="00B042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ns2:paraId="0000001A" ns2:textId="77777777" w:rsidR="00B0421A" w:rsidRDefault="00B042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ns2:paraId="0000001B" ns2:textId="77777777" w:rsidR="00B0421A" w:rsidRDefault="00B042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ns2:paraId="0000001C" ns2:textId="77777777" w:rsidR="00B0421A" w:rsidRDefault="00B042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ns2:paraId="0000001D" ns2:textId="77777777" w:rsidR="00B0421A" w:rsidRDefault="00B042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ns2:paraId="0000001E" ns2:textId="0F0169E3" w:rsidR="00B0421A" w:rsidRDefault="00E479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int="default" w:ascii="宋体" w:hAnsi="宋体" w:cs="宋体" w:eastAsia="宋体"/>
          <w:sz w:val="28"/>
          <w:szCs w:val="28"/>
        </w:rPr>
        <w:lastRenderedPageBreak/>
        <w:t>调查表草稿</w:t>
      </w:r>
      <w:ins w:id="0" w:author="User" w:date="2020-10-12T17:54:00Z">
        <w:r w:rsidR="004A7624">
          <w:rPr>
            <w:rFonts w:hint="default" w:ascii="宋体" w:hAnsi="宋体" w:cs="宋体" w:eastAsia="宋体"/>
            <w:sz w:val="28"/>
            <w:szCs w:val="28"/>
          </w:rPr>
          <w:t>(记得用你的学习资料表作为封面；你的受访者需要被告知</w:t>
        </w:r>
      </w:ins>
      <w:ins w:id="1" w:author="User" w:date="2020-10-12T17:55:00Z">
        <w:r w:rsidR="004A7624">
          <w:rPr>
            <w:rFonts w:hint="default" w:ascii="宋体" w:hAnsi="宋体" w:cs="宋体" w:eastAsia="宋体"/>
            <w:sz w:val="28"/>
            <w:szCs w:val="28"/>
          </w:rPr>
          <w:t xml:space="preserve"> 研究</w:t>
        </w:r>
      </w:ins>
      <w:ins w:id="2" w:author="User" w:date="2020-10-12T17:54:00Z">
        <w:r w:rsidR="004A7624">
          <w:rPr>
            <w:rFonts w:hint="default" w:ascii="宋体" w:hAnsi="宋体" w:cs="宋体" w:eastAsia="宋体"/>
            <w:sz w:val="28"/>
            <w:szCs w:val="28"/>
          </w:rPr>
          <w:t>)</w:t>
        </w:r>
      </w:ins>
    </w:p>
    <w:p ns2:paraId="0000001F" ns2:textId="77777777" w:rsidR="00B0421A" w:rsidRDefault="00B042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ns2:paraId="00000020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1你最喜欢哪家咖啡店？ </w:t>
      </w:r>
    </w:p>
    <w:p ns2:paraId="00000021" ns2:textId="1B9233BC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   星巴克            哥斯达黎加                 Luckin咖啡              其他</w:t>
      </w:r>
      <w:ins w:id="3" w:author="User" w:date="2020-10-13T10:32:00Z">
        <w:r w:rsidR="00896905">
          <w:rPr>
            <w:rFonts w:hint="default" w:ascii="宋体" w:hAnsi="宋体" w:cs="宋体" w:eastAsia="宋体"/>
            <w:sz w:val="24"/>
            <w:szCs w:val="24"/>
          </w:rPr>
          <w:t>这是你的筛选问题吗？ 如果他们选择了其他人，就会被排除在外，对吗？ )</w:t>
        </w:r>
      </w:ins>
      <w:bookmarkStart w:id="4" w:name="_GoBack"/>
      <w:bookmarkEnd w:id="4"/>
    </w:p>
    <w:p ns2:paraId="00000022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23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2. 你最喜欢的咖啡店的替代品是什么？</w:t>
      </w:r>
    </w:p>
    <w:p ns2:paraId="00000024" ns2:textId="77777777" w:rsidR="00B0421A" w:rsidRDefault="00E4796D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星巴克                  哥斯达黎加               Luckin咖啡     其他</w:t>
      </w:r>
    </w:p>
    <w:p ns2:paraId="00000025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26" ns2:textId="5E67F0C9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3. 你最喜欢的咖啡店有什么吸引力？</w:t>
      </w:r>
      <w:ins w:id="5" w:author="User" w:date="2020-10-12T17:24:00Z">
        <w:r w:rsidR="0019716E">
          <w:rPr>
            <w:rFonts w:hint="default" w:ascii="宋体" w:hAnsi="宋体" w:cs="宋体" w:eastAsia="宋体"/>
            <w:sz w:val="24"/>
            <w:szCs w:val="24"/>
          </w:rPr>
          <w:t xml:space="preserve"> (我不清楚...你希望他们对选项进行排序，或者只选择一个选项或选择更多</w:t>
        </w:r>
      </w:ins>
      <w:ins w:id="6" w:author="User" w:date="2020-10-12T17:25:00Z">
        <w:r w:rsidR="0019716E">
          <w:rPr>
            <w:rFonts w:hint="default" w:ascii="宋体" w:hAnsi="宋体" w:cs="宋体" w:eastAsia="宋体"/>
            <w:sz w:val="24"/>
            <w:szCs w:val="24"/>
          </w:rPr>
          <w:t>选择？ )</w:t>
        </w:r>
      </w:ins>
    </w:p>
    <w:p ns2:paraId="00000027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价格                 品牌                  质量              服务他人（请注明：____）</w:t>
      </w:r>
    </w:p>
    <w:p ns2:paraId="00000028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29" ns2:textId="4101F2E6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4. 您心目中的咖啡厅环境状况如何？</w:t>
      </w:r>
      <w:ins w:id="7" w:author="User" w:date="2020-10-12T17:25:00Z">
        <w:r w:rsidR="0019716E">
          <w:rPr>
            <w:rFonts w:hint="default" w:ascii="宋体" w:hAnsi="宋体" w:cs="宋体" w:eastAsia="宋体"/>
            <w:sz w:val="24"/>
            <w:szCs w:val="24"/>
          </w:rPr>
          <w:t xml:space="preserve"> (</w:t>
        </w:r>
      </w:ins>
      <w:ins w:id="8" w:author="User" w:date="2020-10-12T17:26:00Z">
        <w:r w:rsidR="0019716E">
          <w:rPr>
            <w:rFonts w:hint="default" w:ascii="宋体" w:hAnsi="宋体" w:cs="宋体" w:eastAsia="宋体"/>
            <w:sz w:val="24"/>
            <w:szCs w:val="24"/>
          </w:rPr>
          <w:t xml:space="preserve">你的意思是：咖啡店的环境在你心目中应该是什么样的？) </w:t>
        </w:r>
      </w:ins>
    </w:p>
    <w:p ns2:paraId="0000002A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浪漫是安静的休闲时间（请注明：____）</w:t>
      </w:r>
    </w:p>
    <w:p ns2:paraId="0000002B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2C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5. 你喜欢什么时候去咖啡店？</w:t>
      </w:r>
    </w:p>
    <w:p ns2:paraId="0000002D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上午     Noon     下午好</w:t>
      </w:r>
    </w:p>
    <w:p ns2:paraId="0000002E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2F" ns2:textId="28828021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6. 当你去咖啡店时，你更喜欢买什么样的产品？</w:t>
      </w:r>
      <w:ins w:id="9" w:author="User" w:date="2020-10-12T17:28:00Z">
        <w:r w:rsidR="00980478">
          <w:rPr>
            <w:rFonts w:hint="default" w:ascii="宋体" w:hAnsi="宋体" w:cs="宋体" w:eastAsia="宋体"/>
            <w:sz w:val="24"/>
            <w:szCs w:val="24"/>
          </w:rPr>
          <w:t xml:space="preserve"> (选择所有应用程序还是只选择一个选项？ )</w:t>
        </w:r>
      </w:ins>
    </w:p>
    <w:p ns2:paraId="00000030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咖啡               甜点           纪念品</w:t>
      </w:r>
    </w:p>
    <w:p ns2:paraId="00000031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32" ns2:textId="46F58FF0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7. 你会在你最喜欢的咖啡店消费多少？</w:t>
      </w:r>
      <w:ins w:id="10" w:author="User" w:date="2020-10-12T17:31:00Z">
        <w:r w:rsidR="00980478">
          <w:rPr>
            <w:rFonts w:hint="default" w:ascii="宋体" w:hAnsi="宋体" w:cs="宋体" w:eastAsia="宋体"/>
            <w:sz w:val="24"/>
            <w:szCs w:val="24"/>
          </w:rPr>
          <w:t>在一次典型的访问中</w:t>
        </w:r>
      </w:ins>
      <w:del w:id="11" w:author="User" w:date="2020-10-12T17:31:00Z">
        <w:r w:rsidDel="00980478">
          <w:rPr>
            <w:rFonts w:hint="default" w:ascii="宋体" w:hAnsi="宋体" w:cs="宋体" w:eastAsia="宋体"/>
            <w:sz w:val="24"/>
            <w:szCs w:val="24"/>
          </w:rPr>
          <w:delText>once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/>
      </w:r>
      <w:ins w:id="12" w:author="User" w:date="2020-10-12T17:31:00Z">
        <w:r w:rsidR="00120F5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ns2:paraId="00000033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低于50-99100-199以上199</w:t>
      </w:r>
    </w:p>
    <w:p ns2:paraId="00000034" ns2:textId="77777777" w:rsidR="00B0421A" w:rsidRDefault="00B0421A">
      <w:pPr>
        <w:rPr>
          <w:rFonts w:ascii="Times New Roman" w:eastAsia="Times New Roman" w:hAnsi="Times New Roman" w:cs="Times New Roman"/>
        </w:rPr>
      </w:pPr>
    </w:p>
    <w:p ns2:paraId="00000035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8. 你是如何第一次了解你最喜欢的咖啡店的？</w:t>
      </w:r>
    </w:p>
    <w:p ns2:paraId="00000036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互联网       朋友的建议       报纸和杂志     商店海报     其他</w:t>
      </w:r>
    </w:p>
    <w:p ns2:paraId="00000037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38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9. 你怎么点咖啡？</w:t>
      </w:r>
    </w:p>
    <w:p ns2:paraId="00000039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   APP        交付平台       离线</w:t>
      </w:r>
    </w:p>
    <w:p ns2:paraId="0000003A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ns2:paraId="0000003B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10. 你通常在哪里喝咖啡？</w:t>
      </w:r>
    </w:p>
    <w:p ns2:paraId="0000003C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   在咖啡厅带走</w:t>
      </w:r>
    </w:p>
    <w:p ns2:paraId="0000003D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3E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11. 一般咖啡店你更喜欢什么样的促销方式？</w:t>
      </w:r>
    </w:p>
    <w:p ns2:paraId="0000003F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礼品卡优惠券其他（请注明：____）</w:t>
      </w:r>
    </w:p>
    <w:p ns2:paraId="00000040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41" ns2:textId="697BF66A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lastRenderedPageBreak/>
        <w:t>12.</w:t>
      </w:r>
      <w:ins w:id="13" w:author="User" w:date="2020-10-12T17:45:00Z">
        <w:r w:rsidR="004A7624">
          <w:rPr>
            <w:rFonts w:hint="default" w:ascii="宋体" w:hAnsi="宋体" w:cs="宋体" w:eastAsia="宋体"/>
            <w:sz w:val="24"/>
            <w:szCs w:val="24"/>
          </w:rPr>
          <w:t xml:space="preserve">一般来说，</w:t>
        </w:r>
      </w:ins>
      <w:r>
        <w:rPr>
          <w:rFonts w:hint="default" w:ascii="宋体" w:hAnsi="宋体" w:cs="宋体" w:eastAsia="宋体"/>
          <w:sz w:val="24"/>
          <w:szCs w:val="24"/>
        </w:rPr>
        <w:t>你对你最喜欢的咖啡店的服务满意吗？</w:t>
      </w:r>
      <w:ins w:id="14" w:author="User" w:date="2020-10-12T17:45:00Z">
        <w:r w:rsidR="004A7624">
          <w:rPr>
            <w:rFonts w:hint="default" w:ascii="宋体" w:hAnsi="宋体" w:cs="宋体" w:eastAsia="宋体"/>
            <w:sz w:val="24"/>
            <w:szCs w:val="24"/>
          </w:rPr>
          <w:t xml:space="preserve"> (最好集中精力进行一次具体的访问，以评估满意度</w:t>
        </w:r>
      </w:ins>
      <w:ins w:id="15" w:author="User" w:date="2020-10-12T17:46:00Z">
        <w:r w:rsidR="004A7624">
          <w:rPr>
            <w:rFonts w:hint="default" w:ascii="宋体" w:hAnsi="宋体" w:cs="宋体" w:eastAsia="宋体"/>
            <w:sz w:val="24"/>
            <w:szCs w:val="24"/>
          </w:rPr>
          <w:t xml:space="preserve">咖啡店的表演。 但是</w:t>
        </w:r>
      </w:ins>
      <w:ins w:id="16" w:author="User" w:date="2020-10-12T17:47:00Z">
        <w:r w:rsidR="004A7624">
          <w:rPr>
            <w:rFonts w:hint="default" w:ascii="宋体" w:hAnsi="宋体" w:cs="宋体" w:eastAsia="宋体"/>
            <w:sz w:val="24"/>
            <w:szCs w:val="24"/>
          </w:rPr>
          <w:t xml:space="preserve">看来你的大部分问题都是关于一般态度的。 所以我只是</w:t>
        </w:r>
      </w:ins>
      <w:ins w:id="17" w:author="User" w:date="2020-10-12T17:48:00Z">
        <w:r w:rsidR="004A7624">
          <w:rPr>
            <w:rFonts w:hint="default" w:ascii="宋体" w:hAnsi="宋体" w:cs="宋体" w:eastAsia="宋体"/>
            <w:sz w:val="24"/>
            <w:szCs w:val="24"/>
          </w:rPr>
          <w:t>添加“一般”)(指定1和5，Q12-的标签-</w:t>
        </w:r>
      </w:ins>
      <w:ins w:id="18" w:author="User" w:date="2020-10-12T17:49:00Z">
        <w:r w:rsidR="004A7624">
          <w:rPr>
            <w:rFonts w:hint="default" w:ascii="宋体" w:hAnsi="宋体" w:cs="宋体" w:eastAsia="宋体"/>
            <w:sz w:val="24"/>
            <w:szCs w:val="24"/>
          </w:rPr>
          <w:t>q14</w:t>
        </w:r>
      </w:ins>
      <w:ins w:id="19" w:author="User" w:date="2020-10-12T17:48:00Z">
        <w:r w:rsidR="004A7624">
          <w:rPr>
            <w:rFonts w:hint="default" w:ascii="宋体" w:hAnsi="宋体" w:cs="宋体" w:eastAsia="宋体"/>
            <w:sz w:val="24"/>
            <w:szCs w:val="24"/>
          </w:rPr>
          <w:t>)</w:t>
        </w:r>
      </w:ins>
    </w:p>
    <w:p ns2:paraId="00000042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1   2   3   4   5 </w:t>
      </w:r>
    </w:p>
    <w:p ns2:paraId="00000043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44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13. 你有多大可能去你最喜欢的咖啡店获得品牌形象？</w:t>
      </w:r>
    </w:p>
    <w:p ns2:paraId="00000045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1   2   3   4   5    </w:t>
      </w:r>
    </w:p>
    <w:p ns2:paraId="00000046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47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14. 你有多可能去你最喜欢的咖啡店买一个价格？</w:t>
      </w:r>
    </w:p>
    <w:p ns2:paraId="00000048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1   2   3   4    5   </w:t>
      </w:r>
    </w:p>
    <w:p ns2:paraId="00000049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4A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15. 你认为去你最喜欢的咖啡店的主要目的是什么？ （可以选择一种）。 </w:t>
      </w:r>
    </w:p>
    <w:p ns2:paraId="0000004B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喝咖啡和朋友聚在一起          Wi-Fi                 自学吃饭                           其他</w:t>
      </w:r>
    </w:p>
    <w:p ns2:paraId="0000004C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4D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16. 你如何描述这个咖啡店在你心目中的形象？ （可以选择一种）</w:t>
      </w:r>
    </w:p>
    <w:p ns2:paraId="0000004E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高级     普及     青年     可靠可靠     Cozy     友好     很浪漫</w:t>
      </w:r>
    </w:p>
    <w:p ns2:paraId="0000004F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50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17. 你认为这家咖啡店需要更多的新产品吗？</w:t>
      </w:r>
    </w:p>
    <w:p ns2:paraId="00000051" ns2:textId="77777777" w:rsidR="00B0421A" w:rsidRDefault="00E4796D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是的          否        只是看情况而定</w:t>
      </w:r>
    </w:p>
    <w:p ns2:paraId="00000052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53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18. 你愿意来店里参加咖啡店的特别活动吗？ </w:t>
      </w:r>
    </w:p>
    <w:p ns2:paraId="00000054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是的       否        只是看情况而定</w:t>
      </w:r>
    </w:p>
    <w:p ns2:paraId="00000055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56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19. 你能给你最喜欢的咖啡店提个建议吗？</w:t>
      </w:r>
    </w:p>
    <w:p ns2:paraId="00000057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（开放式问题）</w:t>
      </w:r>
    </w:p>
    <w:p ns2:paraId="00000058" ns2:textId="77777777" w:rsidR="00B0421A" w:rsidRDefault="00B0421A"/>
    <w:p ns2:paraId="00000059" ns2:textId="77777777" w:rsidR="00B0421A" w:rsidRDefault="00E4796D">
      <w:pPr>
        <w:rPr>
          <w:rFonts w:ascii="Times New Roman" w:eastAsia="Times New Roman" w:hAnsi="Times New Roman" w:cs="Times New Roman"/>
        </w:rPr>
      </w:pPr>
      <w:r>
        <w:rPr>
          <w:rFonts w:hint="default" w:ascii="宋体" w:hAnsi="宋体" w:cs="宋体" w:eastAsia="宋体"/>
          <w:sz w:val="24"/>
          <w:szCs w:val="24"/>
        </w:rPr>
        <w:t>20. 你的年龄组是什么？</w:t>
      </w:r>
    </w:p>
    <w:p ns2:paraId="0000005A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低于1818-35</w:t>
      </w:r>
      <w:r>
        <w:rPr>
          <w:rFonts w:ascii="Times New Roman" w:eastAsia="Times New Roman" w:hAnsi="Times New Roman" w:cs="Times New Roman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/>
      </w:r>
      <w:r>
        <w:rPr>
          <w:rFonts w:hint="default" w:ascii="宋体" w:hAnsi="宋体" w:cs="宋体" w:eastAsia="宋体"/>
          <w:sz w:val="24"/>
          <w:szCs w:val="24"/>
        </w:rPr>
        <w:tab/>
        <w:t xml:space="preserve">36-45     </w:t>
      </w:r>
      <w:r>
        <w:rPr>
          <w:rFonts w:hint="default" w:ascii="宋体" w:hAnsi="宋体" w:cs="宋体" w:eastAsia="宋体"/>
          <w:sz w:val="24"/>
          <w:szCs w:val="24"/>
        </w:rPr>
        <w:tab/>
        <w:t xml:space="preserve">46-5556-59、60及以上</w:t>
      </w:r>
    </w:p>
    <w:p ns2:paraId="0000005B" ns2:textId="77777777" w:rsidR="00B0421A" w:rsidRDefault="00B0421A">
      <w:pPr>
        <w:ind w:left="499"/>
        <w:rPr>
          <w:rFonts w:ascii="Times New Roman" w:eastAsia="Times New Roman" w:hAnsi="Times New Roman" w:cs="Times New Roman"/>
          <w:sz w:val="24"/>
          <w:szCs w:val="24"/>
        </w:rPr>
      </w:pPr>
    </w:p>
    <w:p ns2:paraId="0000005C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>21. 你的月收入水平是多少？</w:t>
      </w:r>
    </w:p>
    <w:p ns2:paraId="0000005D" ns2:textId="2EDFB74D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2000-39994000-59996000-7999     8000</w:t>
      </w:r>
      <w:del w:id="20" w:author="User" w:date="2020-10-12T17:34:00Z">
        <w:r w:rsidDel="00120F5E">
          <w:rPr>
            <w:rFonts w:hint="default" w:ascii="宋体" w:hAnsi="宋体" w:cs="宋体" w:eastAsia="宋体"/>
            <w:sz w:val="24"/>
            <w:szCs w:val="24"/>
          </w:rPr>
          <w:delText xml:space="preserve">above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/>
      </w:r>
      <w:ins w:id="21" w:author="User" w:date="2020-10-12T17:34:00Z">
        <w:r w:rsidR="00120F5E" w:rsidRPr="00120F5E">
          <w:rPr>
            <w:rFonts w:ascii="Times New Roman" w:eastAsia="Times New Roman" w:hAnsi="Times New Roman" w:cs="Times New Roman"/>
            <w:sz w:val="24"/>
            <w:szCs w:val="24"/>
          </w:rPr>
          <w:t/>
        </w:r>
        <w:r w:rsidR="00120F5E">
          <w:rPr>
            <w:rFonts w:hint="default" w:ascii="宋体" w:hAnsi="宋体" w:cs="宋体" w:eastAsia="宋体"/>
            <w:sz w:val="24"/>
            <w:szCs w:val="24"/>
          </w:rPr>
          <w:t> 以及以上</w:t>
        </w:r>
      </w:ins>
    </w:p>
    <w:p ns2:paraId="0000005E" ns2:textId="77777777" w:rsidR="00B0421A" w:rsidRDefault="00B0421A">
      <w:pPr>
        <w:ind w:left="559"/>
        <w:rPr>
          <w:rFonts w:ascii="Times New Roman" w:eastAsia="Times New Roman" w:hAnsi="Times New Roman" w:cs="Times New Roman"/>
          <w:sz w:val="24"/>
          <w:szCs w:val="24"/>
        </w:rPr>
      </w:pPr>
    </w:p>
    <w:p ns2:paraId="0000005F" ns2:textId="77777777" w:rsidR="00B0421A" w:rsidRDefault="00E4796D">
      <w:pPr>
        <w:rPr>
          <w:rFonts w:ascii="Times New Roman" w:eastAsia="Times New Roman" w:hAnsi="Times New Roman" w:cs="Times New Roman"/>
        </w:rPr>
      </w:pPr>
      <w:r>
        <w:rPr>
          <w:rFonts w:hint="default" w:ascii="宋体" w:hAnsi="宋体" w:cs="宋体" w:eastAsia="宋体"/>
          <w:sz w:val="24"/>
          <w:szCs w:val="24"/>
        </w:rPr>
        <w:t>23. 你的性别是什么？</w:t>
      </w:r>
    </w:p>
    <w:p ns2:paraId="00000060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男性</w:t>
      </w:r>
      <w:r>
        <w:rPr>
          <w:rFonts w:hint="default" w:ascii="宋体" w:hAnsi="宋体" w:cs="宋体" w:eastAsia="宋体"/>
          <w:sz w:val="24"/>
          <w:szCs w:val="24"/>
        </w:rPr>
        <w:tab/>
        <w:t>女性       宁愿不回答</w:t>
      </w:r>
    </w:p>
    <w:p ns2:paraId="00000061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62" ns2:textId="77777777" w:rsidR="00B0421A" w:rsidRDefault="00E4796D">
      <w:pPr>
        <w:rPr>
          <w:rFonts w:ascii="Times New Roman" w:eastAsia="Times New Roman" w:hAnsi="Times New Roman" w:cs="Times New Roman"/>
        </w:rPr>
      </w:pPr>
      <w:r>
        <w:rPr>
          <w:rFonts w:hint="default" w:ascii="宋体" w:hAnsi="宋体" w:cs="宋体" w:eastAsia="宋体"/>
          <w:sz w:val="24"/>
          <w:szCs w:val="24"/>
        </w:rPr>
        <w:t>24. 你完成的最高教育水平是什么，或者你获得的最高学位是什么？</w:t>
      </w:r>
    </w:p>
    <w:p ns2:paraId="00000063" ns2:textId="1B18D20E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lastRenderedPageBreak/>
        <w:t xml:space="preserve">低于高中学历</w:t>
      </w:r>
      <w:r>
        <w:rPr>
          <w:rFonts w:hint="default" w:ascii="宋体" w:hAnsi="宋体" w:cs="宋体" w:eastAsia="宋体"/>
          <w:sz w:val="24"/>
          <w:szCs w:val="24"/>
        </w:rPr>
        <w:tab/>
        <w:t xml:space="preserve">高中学历或同等学历</w:t>
      </w:r>
      <w:r>
        <w:rPr>
          <w:rFonts w:hint="default" w:ascii="宋体" w:hAnsi="宋体" w:cs="宋体" w:eastAsia="宋体"/>
          <w:sz w:val="24"/>
          <w:szCs w:val="24"/>
        </w:rPr>
        <w:tab/>
        <w:t>联合学位</w:t>
      </w:r>
      <w:ins w:id="22" w:author="User" w:date="2020-10-12T17:35:00Z">
        <w:r w:rsidR="00120F5E">
          <w:rPr>
            <w:rFonts w:hint="default" w:ascii="宋体" w:hAnsi="宋体" w:cs="宋体" w:eastAsia="宋体"/>
            <w:sz w:val="24"/>
            <w:szCs w:val="24"/>
          </w:rPr>
          <w:t>(你在中国大陆的受访者知道这个类别吗？ )</w:t>
        </w:r>
      </w:ins>
    </w:p>
    <w:p ns2:paraId="00000064" ns2:textId="77777777" w:rsidR="00B0421A" w:rsidRDefault="00E479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default" w:ascii="宋体" w:hAnsi="宋体" w:cs="宋体" w:eastAsia="宋体"/>
          <w:sz w:val="24"/>
          <w:szCs w:val="24"/>
        </w:rPr>
        <w:t xml:space="preserve">学士学位</w:t>
      </w:r>
      <w:r>
        <w:rPr>
          <w:rFonts w:hint="default" w:ascii="宋体" w:hAnsi="宋体" w:cs="宋体" w:eastAsia="宋体"/>
          <w:sz w:val="24"/>
          <w:szCs w:val="24"/>
        </w:rPr>
        <w:tab/>
        <w:t xml:space="preserve">   研究生学历或以上</w:t>
      </w:r>
    </w:p>
    <w:p ns2:paraId="00000065" ns2:textId="77777777" w:rsidR="00B0421A" w:rsidRDefault="00B0421A">
      <w:pPr>
        <w:rPr>
          <w:rFonts w:ascii="Times New Roman" w:eastAsia="Times New Roman" w:hAnsi="Times New Roman" w:cs="Times New Roman"/>
          <w:sz w:val="24"/>
          <w:szCs w:val="24"/>
        </w:rPr>
      </w:pPr>
    </w:p>
    <w:p ns2:paraId="00000066" ns2:textId="77777777" w:rsidR="00B0421A" w:rsidRDefault="00B0421A"/>
    <w:p ns2:paraId="00000067" ns2:textId="77777777" w:rsidR="00B0421A" w:rsidRDefault="00B0421A"/>
    <w:p ns2:paraId="00000068" ns2:textId="77777777" w:rsidR="00B0421A" w:rsidRDefault="00B0421A"/>
    <w:p ns2:paraId="00000069" ns2:textId="77777777" w:rsidR="00B0421A" w:rsidRDefault="00B0421A"/>
    <w:sectPr w:rsidR="00B0421A">
      <w:headerReference w:type="default" ns3:id="rId6"/>
      <w:footerReference w:type="default" ns3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ns1="http://schemas.openxmlformats.org/markup-compatibility/2006" xmlns:ns2="http://schemas.microsoft.com/office/word/2010/wordml" xmlns:w="http://schemas.openxmlformats.org/wordprocessingml/2006/main" ns1:Ignorable="w14 w15 w16se w16cid wp14">
  <w:endnote w:type="separator" w:id="-1">
    <w:p ns2:paraId="153C5B77" ns2:textId="77777777" w:rsidR="00CA6AB2" w:rsidRDefault="00CA6AB2">
      <w:pPr>
        <w:spacing w:line="240" w:lineRule="auto"/>
      </w:pPr>
      <w:r>
        <w:separator/>
      </w:r>
    </w:p>
  </w:endnote>
  <w:endnote w:type="continuationSeparator" w:id="0">
    <w:p ns2:paraId="1CB17B8F" ns2:textId="77777777" w:rsidR="00CA6AB2" w:rsidRDefault="00CA6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ns1="http://schemas.openxmlformats.org/markup-compatibility/2006" xmlns:ns2="http://schemas.microsoft.com/office/word/2010/wordml" xmlns:w="http://schemas.openxmlformats.org/wordprocessingml/2006/main" ns1:Ignorable="w14 w15 w16se w16cid wp14">
  <w:p ns2:paraId="0000006A" ns2:textId="77777777" w:rsidR="00B0421A" w:rsidRDefault="00B0421A"/>
</w:ftr>
</file>

<file path=word/footnotes.xml><?xml version="1.0" encoding="utf-8"?>
<w:footnotes xmlns:ns1="http://schemas.openxmlformats.org/markup-compatibility/2006" xmlns:ns2="http://schemas.microsoft.com/office/word/2010/wordml" xmlns:w="http://schemas.openxmlformats.org/wordprocessingml/2006/main" ns1:Ignorable="w14 w15 w16se w16cid wp14">
  <w:footnote w:type="separator" w:id="-1">
    <w:p ns2:paraId="07DF951C" ns2:textId="77777777" w:rsidR="00CA6AB2" w:rsidRDefault="00CA6AB2">
      <w:pPr>
        <w:spacing w:line="240" w:lineRule="auto"/>
      </w:pPr>
      <w:r>
        <w:separator/>
      </w:r>
    </w:p>
  </w:footnote>
  <w:footnote w:type="continuationSeparator" w:id="0">
    <w:p ns2:paraId="5E85EC72" ns2:textId="77777777" w:rsidR="00CA6AB2" w:rsidRDefault="00CA6AB2">
      <w:pPr>
        <w:spacing w:line="240" w:lineRule="auto"/>
      </w:pPr>
      <w:r>
        <w:continuationSeparator/>
      </w:r>
    </w:p>
  </w:footnote>
</w:footnotes>
</file>

<file path=word/header1.xml><?xml version="1.0" encoding="utf-8"?>
<w:hdr xmlns:ns1="http://schemas.openxmlformats.org/markup-compatibility/2006" xmlns:ns2="http://schemas.microsoft.com/office/word/2010/wordml" xmlns:w="http://schemas.openxmlformats.org/wordprocessingml/2006/main" ns1:Ignorable="w14 w15 w16se w16cid wp14">
  <w:p ns2:paraId="0000006B" ns2:textId="77777777" w:rsidR="00B0421A" w:rsidRDefault="00B0421A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21A"/>
    <w:rsid w:val="00120F5E"/>
    <w:rsid w:val="0019716E"/>
    <w:rsid w:val="004A7624"/>
    <w:rsid w:val="00896905"/>
    <w:rsid w:val="00980478"/>
    <w:rsid w:val="00B0421A"/>
    <w:rsid w:val="00CA6AB2"/>
    <w:rsid w:val="00E4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A0C3"/>
  <w15:docId w15:val="{0DF1C156-7B39-499B-93F5-1FB7D945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9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9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2020-10-12T09:21:00Z</dcterms:created>
  <dcterms:modified xsi:type="dcterms:W3CDTF">2020-10-13T02:32:00Z</dcterms:modified>
</cp:coreProperties>
</file>